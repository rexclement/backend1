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sz w:val="28"/>
          <w:szCs w:val="28"/>
        </w:rPr>
      </w:pPr>
      <w:r w:rsidDel="00000000" w:rsidR="00000000" w:rsidRPr="00000000">
        <w:rPr>
          <w:b w:val="1"/>
          <w:sz w:val="28"/>
          <w:szCs w:val="28"/>
          <w:rtl w:val="0"/>
        </w:rPr>
        <w:t xml:space="preserve">Minutes of Nellai ICEU Committee Meeting</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10th November 2024</w:t>
        <w:br w:type="textWrapping"/>
      </w:r>
      <w:r w:rsidDel="00000000" w:rsidR="00000000" w:rsidRPr="00000000">
        <w:rPr>
          <w:rFonts w:ascii="Calibri" w:cs="Calibri" w:eastAsia="Calibri" w:hAnsi="Calibri"/>
          <w:b w:val="1"/>
          <w:rtl w:val="0"/>
        </w:rPr>
        <w:t xml:space="preserve">Location:</w:t>
      </w:r>
      <w:r w:rsidDel="00000000" w:rsidR="00000000" w:rsidRPr="00000000">
        <w:rPr>
          <w:rFonts w:ascii="Calibri" w:cs="Calibri" w:eastAsia="Calibri" w:hAnsi="Calibri"/>
          <w:rtl w:val="0"/>
        </w:rPr>
        <w:t xml:space="preserve"> Residence of Mr. Prabahar Samuel</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1.0 Members Present:</w:t>
      </w:r>
    </w:p>
    <w:p w:rsidR="00000000" w:rsidDel="00000000" w:rsidP="00000000" w:rsidRDefault="00000000" w:rsidRPr="00000000" w14:paraId="00000005">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Ms. Jerline Shiny</w:t>
      </w:r>
      <w:r w:rsidDel="00000000" w:rsidR="00000000" w:rsidRPr="00000000">
        <w:rPr>
          <w:rFonts w:ascii="Calibri" w:cs="Calibri" w:eastAsia="Calibri" w:hAnsi="Calibri"/>
          <w:rtl w:val="0"/>
        </w:rPr>
        <w:t xml:space="preserve"> – President</w:t>
      </w:r>
      <w:r w:rsidDel="00000000" w:rsidR="00000000" w:rsidRPr="00000000">
        <w:rPr>
          <w:rtl w:val="0"/>
        </w:rPr>
      </w:r>
    </w:p>
    <w:p w:rsidR="00000000" w:rsidDel="00000000" w:rsidP="00000000" w:rsidRDefault="00000000" w:rsidRPr="00000000" w14:paraId="00000006">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Mr. Rex Clement</w:t>
      </w:r>
      <w:r w:rsidDel="00000000" w:rsidR="00000000" w:rsidRPr="00000000">
        <w:rPr>
          <w:rFonts w:ascii="Calibri" w:cs="Calibri" w:eastAsia="Calibri" w:hAnsi="Calibri"/>
          <w:rtl w:val="0"/>
        </w:rPr>
        <w:t xml:space="preserve"> – Secretary</w:t>
      </w:r>
      <w:r w:rsidDel="00000000" w:rsidR="00000000" w:rsidRPr="00000000">
        <w:rPr>
          <w:rtl w:val="0"/>
        </w:rPr>
      </w:r>
    </w:p>
    <w:p w:rsidR="00000000" w:rsidDel="00000000" w:rsidP="00000000" w:rsidRDefault="00000000" w:rsidRPr="00000000" w14:paraId="00000007">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Ms. TamilArasi</w:t>
      </w:r>
      <w:r w:rsidDel="00000000" w:rsidR="00000000" w:rsidRPr="00000000">
        <w:rPr>
          <w:rFonts w:ascii="Calibri" w:cs="Calibri" w:eastAsia="Calibri" w:hAnsi="Calibri"/>
          <w:rtl w:val="0"/>
        </w:rPr>
        <w:t xml:space="preserve"> – Treasurer</w:t>
      </w:r>
      <w:r w:rsidDel="00000000" w:rsidR="00000000" w:rsidRPr="00000000">
        <w:rPr>
          <w:rtl w:val="0"/>
        </w:rPr>
      </w:r>
    </w:p>
    <w:p w:rsidR="00000000" w:rsidDel="00000000" w:rsidP="00000000" w:rsidRDefault="00000000" w:rsidRPr="00000000" w14:paraId="00000008">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Mr. Giftson Jonathan</w:t>
      </w:r>
      <w:r w:rsidDel="00000000" w:rsidR="00000000" w:rsidRPr="00000000">
        <w:rPr>
          <w:rFonts w:ascii="Calibri" w:cs="Calibri" w:eastAsia="Calibri" w:hAnsi="Calibri"/>
          <w:rtl w:val="0"/>
        </w:rPr>
        <w:t xml:space="preserve"> – Prayer Secretary</w:t>
      </w:r>
      <w:r w:rsidDel="00000000" w:rsidR="00000000" w:rsidRPr="00000000">
        <w:rPr>
          <w:rtl w:val="0"/>
        </w:rPr>
      </w:r>
    </w:p>
    <w:p w:rsidR="00000000" w:rsidDel="00000000" w:rsidP="00000000" w:rsidRDefault="00000000" w:rsidRPr="00000000" w14:paraId="00000009">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Ms. Deborah</w:t>
      </w:r>
      <w:r w:rsidDel="00000000" w:rsidR="00000000" w:rsidRPr="00000000">
        <w:rPr>
          <w:rFonts w:ascii="Calibri" w:cs="Calibri" w:eastAsia="Calibri" w:hAnsi="Calibri"/>
          <w:rtl w:val="0"/>
        </w:rPr>
        <w:t xml:space="preserve"> – Cell Care Secretary</w:t>
      </w:r>
      <w:r w:rsidDel="00000000" w:rsidR="00000000" w:rsidRPr="00000000">
        <w:rPr>
          <w:rtl w:val="0"/>
        </w:rPr>
      </w:r>
    </w:p>
    <w:p w:rsidR="00000000" w:rsidDel="00000000" w:rsidP="00000000" w:rsidRDefault="00000000" w:rsidRPr="00000000" w14:paraId="0000000A">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Mr. John</w:t>
      </w:r>
      <w:r w:rsidDel="00000000" w:rsidR="00000000" w:rsidRPr="00000000">
        <w:rPr>
          <w:rFonts w:ascii="Calibri" w:cs="Calibri" w:eastAsia="Calibri" w:hAnsi="Calibri"/>
          <w:rtl w:val="0"/>
        </w:rPr>
        <w:t xml:space="preserve"> – Literature Secretary</w:t>
      </w:r>
      <w:r w:rsidDel="00000000" w:rsidR="00000000" w:rsidRPr="00000000">
        <w:rPr>
          <w:rtl w:val="0"/>
        </w:rPr>
      </w:r>
    </w:p>
    <w:p w:rsidR="00000000" w:rsidDel="00000000" w:rsidP="00000000" w:rsidRDefault="00000000" w:rsidRPr="00000000" w14:paraId="0000000B">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Ms. Ashmitha Shanu</w:t>
      </w:r>
      <w:r w:rsidDel="00000000" w:rsidR="00000000" w:rsidRPr="00000000">
        <w:rPr>
          <w:rFonts w:ascii="Calibri" w:cs="Calibri" w:eastAsia="Calibri" w:hAnsi="Calibri"/>
          <w:rtl w:val="0"/>
        </w:rPr>
        <w:t xml:space="preserve"> – Student Representative</w:t>
      </w:r>
      <w:r w:rsidDel="00000000" w:rsidR="00000000" w:rsidRPr="00000000">
        <w:rPr>
          <w:rtl w:val="0"/>
        </w:rPr>
      </w:r>
    </w:p>
    <w:p w:rsidR="00000000" w:rsidDel="00000000" w:rsidP="00000000" w:rsidRDefault="00000000" w:rsidRPr="00000000" w14:paraId="0000000C">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Mr. Sharn</w:t>
      </w:r>
      <w:r w:rsidDel="00000000" w:rsidR="00000000" w:rsidRPr="00000000">
        <w:rPr>
          <w:rFonts w:ascii="Calibri" w:cs="Calibri" w:eastAsia="Calibri" w:hAnsi="Calibri"/>
          <w:rtl w:val="0"/>
        </w:rPr>
        <w:t xml:space="preserve"> – Young Graduate, Senior Advisor</w:t>
      </w:r>
      <w:r w:rsidDel="00000000" w:rsidR="00000000" w:rsidRPr="00000000">
        <w:rPr>
          <w:rtl w:val="0"/>
        </w:rPr>
      </w:r>
    </w:p>
    <w:p w:rsidR="00000000" w:rsidDel="00000000" w:rsidP="00000000" w:rsidRDefault="00000000" w:rsidRPr="00000000" w14:paraId="0000000D">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Mr. Prabahar Samuel</w:t>
      </w:r>
      <w:r w:rsidDel="00000000" w:rsidR="00000000" w:rsidRPr="00000000">
        <w:rPr>
          <w:rFonts w:ascii="Calibri" w:cs="Calibri" w:eastAsia="Calibri" w:hAnsi="Calibri"/>
          <w:rtl w:val="0"/>
        </w:rPr>
        <w:t xml:space="preserve"> – Senior Advisor</w:t>
      </w:r>
      <w:r w:rsidDel="00000000" w:rsidR="00000000" w:rsidRPr="00000000">
        <w:rPr>
          <w:rtl w:val="0"/>
        </w:rPr>
      </w:r>
    </w:p>
    <w:p w:rsidR="00000000" w:rsidDel="00000000" w:rsidP="00000000" w:rsidRDefault="00000000" w:rsidRPr="00000000" w14:paraId="0000000E">
      <w:pPr>
        <w:numPr>
          <w:ilvl w:val="0"/>
          <w:numId w:val="2"/>
        </w:numPr>
        <w:spacing w:after="160" w:line="259" w:lineRule="auto"/>
        <w:ind w:left="720" w:hanging="360"/>
        <w:rPr/>
      </w:pPr>
      <w:r w:rsidDel="00000000" w:rsidR="00000000" w:rsidRPr="00000000">
        <w:rPr>
          <w:rFonts w:ascii="Calibri" w:cs="Calibri" w:eastAsia="Calibri" w:hAnsi="Calibri"/>
          <w:b w:val="1"/>
          <w:rtl w:val="0"/>
        </w:rPr>
        <w:t xml:space="preserve">Mrs. Sabrina Prabahar</w:t>
      </w:r>
      <w:r w:rsidDel="00000000" w:rsidR="00000000" w:rsidRPr="00000000">
        <w:rPr>
          <w:rFonts w:ascii="Calibri" w:cs="Calibri" w:eastAsia="Calibri" w:hAnsi="Calibri"/>
          <w:rtl w:val="0"/>
        </w:rPr>
        <w:t xml:space="preserve"> – Senior Advisor</w:t>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Ex-Officio:</w:t>
      </w:r>
    </w:p>
    <w:p w:rsidR="00000000" w:rsidDel="00000000" w:rsidP="00000000" w:rsidRDefault="00000000" w:rsidRPr="00000000" w14:paraId="00000010">
      <w:pPr>
        <w:numPr>
          <w:ilvl w:val="0"/>
          <w:numId w:val="1"/>
        </w:numPr>
        <w:spacing w:after="160" w:line="259" w:lineRule="auto"/>
        <w:ind w:left="720" w:hanging="360"/>
        <w:rPr/>
      </w:pPr>
      <w:r w:rsidDel="00000000" w:rsidR="00000000" w:rsidRPr="00000000">
        <w:rPr>
          <w:rFonts w:ascii="Calibri" w:cs="Calibri" w:eastAsia="Calibri" w:hAnsi="Calibri"/>
          <w:b w:val="1"/>
          <w:rtl w:val="0"/>
        </w:rPr>
        <w:t xml:space="preserve">Mr. Ebinesar</w:t>
      </w:r>
      <w:r w:rsidDel="00000000" w:rsidR="00000000" w:rsidRPr="00000000">
        <w:rPr>
          <w:rFonts w:ascii="Calibri" w:cs="Calibri" w:eastAsia="Calibri" w:hAnsi="Calibri"/>
          <w:rtl w:val="0"/>
        </w:rPr>
        <w:t xml:space="preserve"> – Staff Worker</w:t>
      </w:r>
      <w:r w:rsidDel="00000000" w:rsidR="00000000" w:rsidRPr="00000000">
        <w:rPr>
          <w:rtl w:val="0"/>
        </w:rPr>
      </w:r>
    </w:p>
    <w:p w:rsidR="00000000" w:rsidDel="00000000" w:rsidP="00000000" w:rsidRDefault="00000000" w:rsidRPr="00000000" w14:paraId="00000011">
      <w:pPr>
        <w:numPr>
          <w:ilvl w:val="0"/>
          <w:numId w:val="1"/>
        </w:numPr>
        <w:spacing w:after="160" w:line="259" w:lineRule="auto"/>
        <w:ind w:left="720" w:hanging="360"/>
        <w:rPr/>
      </w:pPr>
      <w:r w:rsidDel="00000000" w:rsidR="00000000" w:rsidRPr="00000000">
        <w:rPr>
          <w:rFonts w:ascii="Calibri" w:cs="Calibri" w:eastAsia="Calibri" w:hAnsi="Calibri"/>
          <w:b w:val="1"/>
          <w:rtl w:val="0"/>
        </w:rPr>
        <w:t xml:space="preserve">Mrs. Sasi</w:t>
      </w:r>
      <w:r w:rsidDel="00000000" w:rsidR="00000000" w:rsidRPr="00000000">
        <w:rPr>
          <w:rFonts w:ascii="Calibri" w:cs="Calibri" w:eastAsia="Calibri" w:hAnsi="Calibri"/>
          <w:rtl w:val="0"/>
        </w:rPr>
        <w:t xml:space="preserve"> – Staff Worker</w:t>
      </w:r>
      <w:r w:rsidDel="00000000" w:rsidR="00000000" w:rsidRPr="00000000">
        <w:rPr>
          <w:rtl w:val="0"/>
        </w:rPr>
      </w:r>
    </w:p>
    <w:p w:rsidR="00000000" w:rsidDel="00000000" w:rsidP="00000000" w:rsidRDefault="00000000" w:rsidRPr="00000000" w14:paraId="00000012">
      <w:pPr>
        <w:numPr>
          <w:ilvl w:val="0"/>
          <w:numId w:val="1"/>
        </w:numPr>
        <w:spacing w:after="160" w:line="259" w:lineRule="auto"/>
        <w:ind w:left="720" w:hanging="360"/>
        <w:rPr/>
      </w:pPr>
      <w:r w:rsidDel="00000000" w:rsidR="00000000" w:rsidRPr="00000000">
        <w:rPr>
          <w:rFonts w:ascii="Calibri" w:cs="Calibri" w:eastAsia="Calibri" w:hAnsi="Calibri"/>
          <w:b w:val="1"/>
          <w:rtl w:val="0"/>
        </w:rPr>
        <w:t xml:space="preserve">Mr. Shetrik</w:t>
      </w:r>
      <w:r w:rsidDel="00000000" w:rsidR="00000000" w:rsidRPr="00000000">
        <w:rPr>
          <w:rFonts w:ascii="Calibri" w:cs="Calibri" w:eastAsia="Calibri" w:hAnsi="Calibri"/>
          <w:rtl w:val="0"/>
        </w:rPr>
        <w:t xml:space="preserve"> – Ministerial Assistant</w:t>
      </w:r>
      <w:r w:rsidDel="00000000" w:rsidR="00000000" w:rsidRPr="00000000">
        <w:rPr>
          <w:rtl w:val="0"/>
        </w:rPr>
      </w:r>
    </w:p>
    <w:p w:rsidR="00000000" w:rsidDel="00000000" w:rsidP="00000000" w:rsidRDefault="00000000" w:rsidRPr="00000000" w14:paraId="00000013">
      <w:pPr>
        <w:numPr>
          <w:ilvl w:val="0"/>
          <w:numId w:val="1"/>
        </w:numPr>
        <w:spacing w:after="160" w:line="259" w:lineRule="auto"/>
        <w:ind w:left="720" w:hanging="360"/>
        <w:rPr/>
      </w:pPr>
      <w:r w:rsidDel="00000000" w:rsidR="00000000" w:rsidRPr="00000000">
        <w:rPr>
          <w:rFonts w:ascii="Calibri" w:cs="Calibri" w:eastAsia="Calibri" w:hAnsi="Calibri"/>
          <w:b w:val="1"/>
          <w:rtl w:val="0"/>
        </w:rPr>
        <w:t xml:space="preserve">Mr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Deepak </w:t>
      </w:r>
      <w:r w:rsidDel="00000000" w:rsidR="00000000" w:rsidRPr="00000000">
        <w:rPr>
          <w:rFonts w:ascii="Calibri" w:cs="Calibri" w:eastAsia="Calibri" w:hAnsi="Calibri"/>
          <w:rtl w:val="0"/>
        </w:rPr>
        <w:t xml:space="preserve">–  Students Ministry Secretary </w:t>
      </w: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1.1 Members Absent:</w:t>
      </w:r>
    </w:p>
    <w:p w:rsidR="00000000" w:rsidDel="00000000" w:rsidP="00000000" w:rsidRDefault="00000000" w:rsidRPr="00000000" w14:paraId="00000015">
      <w:pPr>
        <w:numPr>
          <w:ilvl w:val="0"/>
          <w:numId w:val="6"/>
        </w:numPr>
        <w:spacing w:after="160" w:line="259" w:lineRule="auto"/>
        <w:ind w:left="720" w:hanging="360"/>
        <w:rPr/>
      </w:pPr>
      <w:r w:rsidDel="00000000" w:rsidR="00000000" w:rsidRPr="00000000">
        <w:rPr>
          <w:rFonts w:ascii="Calibri" w:cs="Calibri" w:eastAsia="Calibri" w:hAnsi="Calibri"/>
          <w:b w:val="1"/>
          <w:rtl w:val="0"/>
        </w:rPr>
        <w:t xml:space="preserve">Mr. Anson</w:t>
      </w:r>
      <w:r w:rsidDel="00000000" w:rsidR="00000000" w:rsidRPr="00000000">
        <w:rPr>
          <w:rFonts w:ascii="Calibri" w:cs="Calibri" w:eastAsia="Calibri" w:hAnsi="Calibri"/>
          <w:rtl w:val="0"/>
        </w:rPr>
        <w:t xml:space="preserve"> – Music Secretary</w:t>
      </w:r>
      <w:r w:rsidDel="00000000" w:rsidR="00000000" w:rsidRPr="00000000">
        <w:rPr>
          <w:rtl w:val="0"/>
        </w:rPr>
      </w:r>
    </w:p>
    <w:p w:rsidR="00000000" w:rsidDel="00000000" w:rsidP="00000000" w:rsidRDefault="00000000" w:rsidRPr="00000000" w14:paraId="00000016">
      <w:pPr>
        <w:numPr>
          <w:ilvl w:val="0"/>
          <w:numId w:val="6"/>
        </w:numPr>
        <w:spacing w:after="160" w:line="259" w:lineRule="auto"/>
        <w:ind w:left="720" w:hanging="360"/>
        <w:rPr/>
      </w:pPr>
      <w:r w:rsidDel="00000000" w:rsidR="00000000" w:rsidRPr="00000000">
        <w:rPr>
          <w:rFonts w:ascii="Calibri" w:cs="Calibri" w:eastAsia="Calibri" w:hAnsi="Calibri"/>
          <w:b w:val="1"/>
          <w:rtl w:val="0"/>
        </w:rPr>
        <w:t xml:space="preserve">Ms. Jebastha</w:t>
      </w:r>
      <w:r w:rsidDel="00000000" w:rsidR="00000000" w:rsidRPr="00000000">
        <w:rPr>
          <w:rFonts w:ascii="Calibri" w:cs="Calibri" w:eastAsia="Calibri" w:hAnsi="Calibri"/>
          <w:rtl w:val="0"/>
        </w:rPr>
        <w:t xml:space="preserve"> – Outreach Secretary</w:t>
      </w:r>
      <w:r w:rsidDel="00000000" w:rsidR="00000000" w:rsidRPr="00000000">
        <w:rPr>
          <w:rtl w:val="0"/>
        </w:rPr>
      </w:r>
    </w:p>
    <w:p w:rsidR="00000000" w:rsidDel="00000000" w:rsidP="00000000" w:rsidRDefault="00000000" w:rsidRPr="00000000" w14:paraId="00000017">
      <w:pPr>
        <w:numPr>
          <w:ilvl w:val="0"/>
          <w:numId w:val="6"/>
        </w:numPr>
        <w:spacing w:after="160" w:line="259" w:lineRule="auto"/>
        <w:ind w:left="720" w:hanging="360"/>
        <w:rPr/>
      </w:pPr>
      <w:r w:rsidDel="00000000" w:rsidR="00000000" w:rsidRPr="00000000">
        <w:rPr>
          <w:rFonts w:ascii="Calibri" w:cs="Calibri" w:eastAsia="Calibri" w:hAnsi="Calibri"/>
          <w:b w:val="1"/>
          <w:rtl w:val="0"/>
        </w:rPr>
        <w:t xml:space="preserve">Mr. Dheenadhyalan</w:t>
      </w:r>
      <w:r w:rsidDel="00000000" w:rsidR="00000000" w:rsidRPr="00000000">
        <w:rPr>
          <w:rFonts w:ascii="Calibri" w:cs="Calibri" w:eastAsia="Calibri" w:hAnsi="Calibri"/>
          <w:rtl w:val="0"/>
        </w:rPr>
        <w:t xml:space="preserve"> – Student Representative</w:t>
      </w:r>
      <w:r w:rsidDel="00000000" w:rsidR="00000000" w:rsidRPr="00000000">
        <w:rPr>
          <w:rtl w:val="0"/>
        </w:rPr>
      </w:r>
    </w:p>
    <w:p w:rsidR="00000000" w:rsidDel="00000000" w:rsidP="00000000" w:rsidRDefault="00000000" w:rsidRPr="00000000" w14:paraId="00000018">
      <w:pPr>
        <w:numPr>
          <w:ilvl w:val="0"/>
          <w:numId w:val="6"/>
        </w:numPr>
        <w:spacing w:after="160" w:line="259" w:lineRule="auto"/>
        <w:ind w:left="720" w:hanging="360"/>
        <w:rPr/>
      </w:pPr>
      <w:r w:rsidDel="00000000" w:rsidR="00000000" w:rsidRPr="00000000">
        <w:rPr>
          <w:rFonts w:ascii="Calibri" w:cs="Calibri" w:eastAsia="Calibri" w:hAnsi="Calibri"/>
          <w:b w:val="1"/>
          <w:rtl w:val="0"/>
        </w:rPr>
        <w:t xml:space="preserve">Mr. Rhenius</w:t>
      </w:r>
      <w:r w:rsidDel="00000000" w:rsidR="00000000" w:rsidRPr="00000000">
        <w:rPr>
          <w:rFonts w:ascii="Calibri" w:cs="Calibri" w:eastAsia="Calibri" w:hAnsi="Calibri"/>
          <w:rtl w:val="0"/>
        </w:rPr>
        <w:t xml:space="preserve"> – Student  Representative</w:t>
      </w: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2.0 Approval of Minutes and Agenda</w:t>
      </w:r>
    </w:p>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2.1 Approval of Minutes</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w:t>
        <w:tab/>
        <w:t xml:space="preserve"> </w:t>
      </w:r>
      <w:r w:rsidDel="00000000" w:rsidR="00000000" w:rsidRPr="00000000">
        <w:rPr>
          <w:rFonts w:ascii="Calibri" w:cs="Calibri" w:eastAsia="Calibri" w:hAnsi="Calibri"/>
          <w:rtl w:val="0"/>
        </w:rPr>
        <w:t xml:space="preserve">The minutes from the September meeting were read and approved.</w:t>
      </w:r>
    </w:p>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2.2 Aproval of Agenda</w:t>
      </w:r>
    </w:p>
    <w:p w:rsidR="00000000" w:rsidDel="00000000" w:rsidP="00000000" w:rsidRDefault="00000000" w:rsidRPr="00000000" w14:paraId="0000001E">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Agenda of the committee meeting was read by the Secretary and was approved by the       committee. The following is the Agenda of the committee.</w:t>
      </w:r>
    </w:p>
    <w:p w:rsidR="00000000" w:rsidDel="00000000" w:rsidP="00000000" w:rsidRDefault="00000000" w:rsidRPr="00000000" w14:paraId="0000001F">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Agenda for Committee Meeting  </w:t>
      </w:r>
    </w:p>
    <w:p w:rsidR="00000000" w:rsidDel="00000000" w:rsidP="00000000" w:rsidRDefault="00000000" w:rsidRPr="00000000" w14:paraId="00000020">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Date: </w:t>
      </w:r>
      <w:r w:rsidDel="00000000" w:rsidR="00000000" w:rsidRPr="00000000">
        <w:rPr>
          <w:rFonts w:ascii="Calibri" w:cs="Calibri" w:eastAsia="Calibri" w:hAnsi="Calibri"/>
          <w:rtl w:val="0"/>
        </w:rPr>
        <w:t xml:space="preserve">Sunday, November 10, 2024</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1">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Venue: </w:t>
      </w:r>
      <w:r w:rsidDel="00000000" w:rsidR="00000000" w:rsidRPr="00000000">
        <w:rPr>
          <w:rFonts w:ascii="Calibri" w:cs="Calibri" w:eastAsia="Calibri" w:hAnsi="Calibri"/>
          <w:rtl w:val="0"/>
        </w:rPr>
        <w:t xml:space="preserve">Mr. Prabahar's  residence  </w:t>
      </w:r>
      <w:r w:rsidDel="00000000" w:rsidR="00000000" w:rsidRPr="00000000">
        <w:rPr>
          <w:rtl w:val="0"/>
        </w:rPr>
      </w:r>
    </w:p>
    <w:p w:rsidR="00000000" w:rsidDel="00000000" w:rsidP="00000000" w:rsidRDefault="00000000" w:rsidRPr="00000000" w14:paraId="00000022">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Time: 2:00 pm to 4:30 pm  </w:t>
      </w:r>
    </w:p>
    <w:p w:rsidR="00000000" w:rsidDel="00000000" w:rsidP="00000000" w:rsidRDefault="00000000" w:rsidRPr="00000000" w14:paraId="00000023">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     </w:t>
        <w:tab/>
        <w:t xml:space="preserve">Agenda:  </w:t>
      </w:r>
    </w:p>
    <w:p w:rsidR="00000000" w:rsidDel="00000000" w:rsidP="00000000" w:rsidRDefault="00000000" w:rsidRPr="00000000" w14:paraId="00000024">
      <w:pPr>
        <w:numPr>
          <w:ilvl w:val="1"/>
          <w:numId w:val="4"/>
        </w:numPr>
        <w:spacing w:line="259" w:lineRule="auto"/>
        <w:ind w:left="2160" w:hanging="360"/>
        <w:rPr/>
      </w:pPr>
      <w:r w:rsidDel="00000000" w:rsidR="00000000" w:rsidRPr="00000000">
        <w:rPr>
          <w:rFonts w:ascii="Calibri" w:cs="Calibri" w:eastAsia="Calibri" w:hAnsi="Calibri"/>
          <w:rtl w:val="0"/>
        </w:rPr>
        <w:t xml:space="preserve">Opening Prayer  </w:t>
      </w:r>
      <w:r w:rsidDel="00000000" w:rsidR="00000000" w:rsidRPr="00000000">
        <w:rPr>
          <w:rtl w:val="0"/>
        </w:rPr>
      </w:r>
    </w:p>
    <w:p w:rsidR="00000000" w:rsidDel="00000000" w:rsidP="00000000" w:rsidRDefault="00000000" w:rsidRPr="00000000" w14:paraId="00000025">
      <w:pPr>
        <w:numPr>
          <w:ilvl w:val="1"/>
          <w:numId w:val="4"/>
        </w:numPr>
        <w:spacing w:line="259" w:lineRule="auto"/>
        <w:ind w:left="2160" w:hanging="360"/>
        <w:rPr/>
      </w:pPr>
      <w:r w:rsidDel="00000000" w:rsidR="00000000" w:rsidRPr="00000000">
        <w:rPr>
          <w:rFonts w:ascii="Calibri" w:cs="Calibri" w:eastAsia="Calibri" w:hAnsi="Calibri"/>
          <w:rtl w:val="0"/>
        </w:rPr>
        <w:t xml:space="preserve">Singing, Sharing, and Devotion - Ms. Jerline  </w:t>
      </w:r>
      <w:r w:rsidDel="00000000" w:rsidR="00000000" w:rsidRPr="00000000">
        <w:rPr>
          <w:rtl w:val="0"/>
        </w:rPr>
      </w:r>
    </w:p>
    <w:p w:rsidR="00000000" w:rsidDel="00000000" w:rsidP="00000000" w:rsidRDefault="00000000" w:rsidRPr="00000000" w14:paraId="00000026">
      <w:pPr>
        <w:numPr>
          <w:ilvl w:val="1"/>
          <w:numId w:val="4"/>
        </w:numPr>
        <w:spacing w:line="259" w:lineRule="auto"/>
        <w:ind w:left="2160" w:hanging="360"/>
        <w:rPr/>
      </w:pPr>
      <w:r w:rsidDel="00000000" w:rsidR="00000000" w:rsidRPr="00000000">
        <w:rPr>
          <w:rFonts w:ascii="Calibri" w:cs="Calibri" w:eastAsia="Calibri" w:hAnsi="Calibri"/>
          <w:rtl w:val="0"/>
        </w:rPr>
        <w:t xml:space="preserve">DTC Planning and Preparations </w:t>
      </w:r>
      <w:r w:rsidDel="00000000" w:rsidR="00000000" w:rsidRPr="00000000">
        <w:rPr>
          <w:rtl w:val="0"/>
        </w:rPr>
      </w:r>
    </w:p>
    <w:p w:rsidR="00000000" w:rsidDel="00000000" w:rsidP="00000000" w:rsidRDefault="00000000" w:rsidRPr="00000000" w14:paraId="00000027">
      <w:pPr>
        <w:numPr>
          <w:ilvl w:val="1"/>
          <w:numId w:val="4"/>
        </w:numPr>
        <w:spacing w:line="259" w:lineRule="auto"/>
        <w:ind w:left="2160" w:hanging="360"/>
        <w:rPr/>
      </w:pPr>
      <w:r w:rsidDel="00000000" w:rsidR="00000000" w:rsidRPr="00000000">
        <w:rPr>
          <w:rFonts w:ascii="Calibri" w:cs="Calibri" w:eastAsia="Calibri" w:hAnsi="Calibri"/>
          <w:rtl w:val="0"/>
        </w:rPr>
        <w:t xml:space="preserve">Book Reading Workshop </w:t>
      </w:r>
      <w:r w:rsidDel="00000000" w:rsidR="00000000" w:rsidRPr="00000000">
        <w:rPr>
          <w:rtl w:val="0"/>
        </w:rPr>
      </w:r>
    </w:p>
    <w:p w:rsidR="00000000" w:rsidDel="00000000" w:rsidP="00000000" w:rsidRDefault="00000000" w:rsidRPr="00000000" w14:paraId="00000028">
      <w:pPr>
        <w:numPr>
          <w:ilvl w:val="1"/>
          <w:numId w:val="4"/>
        </w:numPr>
        <w:spacing w:line="259" w:lineRule="auto"/>
        <w:ind w:left="2160" w:hanging="360"/>
        <w:rPr/>
      </w:pPr>
      <w:r w:rsidDel="00000000" w:rsidR="00000000" w:rsidRPr="00000000">
        <w:rPr>
          <w:rFonts w:ascii="Calibri" w:cs="Calibri" w:eastAsia="Calibri" w:hAnsi="Calibri"/>
          <w:rtl w:val="0"/>
        </w:rPr>
        <w:t xml:space="preserve">Christmas Program Planning</w:t>
      </w:r>
      <w:r w:rsidDel="00000000" w:rsidR="00000000" w:rsidRPr="00000000">
        <w:rPr>
          <w:rtl w:val="0"/>
        </w:rPr>
      </w:r>
    </w:p>
    <w:p w:rsidR="00000000" w:rsidDel="00000000" w:rsidP="00000000" w:rsidRDefault="00000000" w:rsidRPr="00000000" w14:paraId="00000029">
      <w:pPr>
        <w:numPr>
          <w:ilvl w:val="1"/>
          <w:numId w:val="4"/>
        </w:numPr>
        <w:spacing w:line="259" w:lineRule="auto"/>
        <w:ind w:left="2160" w:hanging="360"/>
        <w:rPr/>
      </w:pPr>
      <w:r w:rsidDel="00000000" w:rsidR="00000000" w:rsidRPr="00000000">
        <w:rPr>
          <w:rFonts w:ascii="Calibri" w:cs="Calibri" w:eastAsia="Calibri" w:hAnsi="Calibri"/>
          <w:rtl w:val="0"/>
        </w:rPr>
        <w:t xml:space="preserve">Review and Feedback of Believers Meet   </w:t>
      </w:r>
      <w:r w:rsidDel="00000000" w:rsidR="00000000" w:rsidRPr="00000000">
        <w:rPr>
          <w:rtl w:val="0"/>
        </w:rPr>
      </w:r>
    </w:p>
    <w:p w:rsidR="00000000" w:rsidDel="00000000" w:rsidP="00000000" w:rsidRDefault="00000000" w:rsidRPr="00000000" w14:paraId="0000002A">
      <w:pPr>
        <w:numPr>
          <w:ilvl w:val="1"/>
          <w:numId w:val="4"/>
        </w:numPr>
        <w:spacing w:line="259" w:lineRule="auto"/>
        <w:ind w:left="2160" w:hanging="360"/>
        <w:rPr/>
      </w:pPr>
      <w:r w:rsidDel="00000000" w:rsidR="00000000" w:rsidRPr="00000000">
        <w:rPr>
          <w:rFonts w:ascii="Calibri" w:cs="Calibri" w:eastAsia="Calibri" w:hAnsi="Calibri"/>
          <w:rtl w:val="0"/>
        </w:rPr>
        <w:t xml:space="preserve">Central Fellowship Updates  </w:t>
      </w:r>
      <w:r w:rsidDel="00000000" w:rsidR="00000000" w:rsidRPr="00000000">
        <w:rPr>
          <w:rtl w:val="0"/>
        </w:rPr>
      </w:r>
    </w:p>
    <w:p w:rsidR="00000000" w:rsidDel="00000000" w:rsidP="00000000" w:rsidRDefault="00000000" w:rsidRPr="00000000" w14:paraId="0000002B">
      <w:pPr>
        <w:numPr>
          <w:ilvl w:val="1"/>
          <w:numId w:val="4"/>
        </w:numPr>
        <w:spacing w:line="259" w:lineRule="auto"/>
        <w:ind w:left="2160" w:hanging="360"/>
        <w:rPr/>
      </w:pPr>
      <w:r w:rsidDel="00000000" w:rsidR="00000000" w:rsidRPr="00000000">
        <w:rPr>
          <w:rFonts w:ascii="Calibri" w:cs="Calibri" w:eastAsia="Calibri" w:hAnsi="Calibri"/>
          <w:rtl w:val="0"/>
        </w:rPr>
        <w:t xml:space="preserve">Data Collection for Final-Year Students </w:t>
      </w:r>
      <w:r w:rsidDel="00000000" w:rsidR="00000000" w:rsidRPr="00000000">
        <w:rPr>
          <w:rtl w:val="0"/>
        </w:rPr>
      </w:r>
    </w:p>
    <w:p w:rsidR="00000000" w:rsidDel="00000000" w:rsidP="00000000" w:rsidRDefault="00000000" w:rsidRPr="00000000" w14:paraId="0000002C">
      <w:pPr>
        <w:numPr>
          <w:ilvl w:val="1"/>
          <w:numId w:val="4"/>
        </w:numPr>
        <w:spacing w:line="259" w:lineRule="auto"/>
        <w:ind w:left="2160" w:hanging="360"/>
        <w:rPr/>
      </w:pPr>
      <w:r w:rsidDel="00000000" w:rsidR="00000000" w:rsidRPr="00000000">
        <w:rPr>
          <w:rFonts w:ascii="Calibri" w:cs="Calibri" w:eastAsia="Calibri" w:hAnsi="Calibri"/>
          <w:rtl w:val="0"/>
        </w:rPr>
        <w:t xml:space="preserve">Any Other Matters  </w:t>
      </w:r>
      <w:r w:rsidDel="00000000" w:rsidR="00000000" w:rsidRPr="00000000">
        <w:rPr>
          <w:rtl w:val="0"/>
        </w:rPr>
      </w:r>
    </w:p>
    <w:p w:rsidR="00000000" w:rsidDel="00000000" w:rsidP="00000000" w:rsidRDefault="00000000" w:rsidRPr="00000000" w14:paraId="0000002D">
      <w:pPr>
        <w:numPr>
          <w:ilvl w:val="1"/>
          <w:numId w:val="4"/>
        </w:numPr>
        <w:spacing w:line="259" w:lineRule="auto"/>
        <w:ind w:left="2160" w:hanging="360"/>
        <w:rPr/>
      </w:pPr>
      <w:r w:rsidDel="00000000" w:rsidR="00000000" w:rsidRPr="00000000">
        <w:rPr>
          <w:rFonts w:ascii="Calibri" w:cs="Calibri" w:eastAsia="Calibri" w:hAnsi="Calibri"/>
          <w:rtl w:val="0"/>
        </w:rPr>
        <w:t xml:space="preserve">Next Committee Meeting Date</w:t>
      </w:r>
      <w:r w:rsidDel="00000000" w:rsidR="00000000" w:rsidRPr="00000000">
        <w:rPr>
          <w:rtl w:val="0"/>
        </w:rPr>
      </w:r>
    </w:p>
    <w:p w:rsidR="00000000" w:rsidDel="00000000" w:rsidP="00000000" w:rsidRDefault="00000000" w:rsidRPr="00000000" w14:paraId="0000002E">
      <w:pPr>
        <w:numPr>
          <w:ilvl w:val="1"/>
          <w:numId w:val="4"/>
        </w:numPr>
        <w:spacing w:line="259" w:lineRule="auto"/>
        <w:ind w:left="2160" w:hanging="360"/>
        <w:rPr/>
      </w:pPr>
      <w:r w:rsidDel="00000000" w:rsidR="00000000" w:rsidRPr="00000000">
        <w:rPr>
          <w:rFonts w:ascii="Calibri" w:cs="Calibri" w:eastAsia="Calibri" w:hAnsi="Calibri"/>
          <w:rtl w:val="0"/>
        </w:rPr>
        <w:t xml:space="preserve">Closing Prayer</w:t>
      </w:r>
      <w:r w:rsidDel="00000000" w:rsidR="00000000" w:rsidRPr="00000000">
        <w:rPr>
          <w:rtl w:val="0"/>
        </w:rPr>
      </w:r>
    </w:p>
    <w:p w:rsidR="00000000" w:rsidDel="00000000" w:rsidP="00000000" w:rsidRDefault="00000000" w:rsidRPr="00000000" w14:paraId="0000002F">
      <w:pPr>
        <w:spacing w:line="259"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     Committee members were welcomed by Ms.Jerline Shiny, President. Meeting proceeded with the opening prayer done by Ms.Deborah, Cell Care Secretary. Committee was led into Singing and Worship, following which members shared about their </w:t>
      </w:r>
      <w:r w:rsidDel="00000000" w:rsidR="00000000" w:rsidRPr="00000000">
        <w:rPr>
          <w:rFonts w:ascii="Calibri" w:cs="Calibri" w:eastAsia="Calibri" w:hAnsi="Calibri"/>
          <w:i w:val="1"/>
          <w:rtl w:val="0"/>
        </w:rPr>
        <w:t xml:space="preserve">Quiet Time, Prayer life, Book reading, Praise and Prayer points</w:t>
      </w:r>
      <w:r w:rsidDel="00000000" w:rsidR="00000000" w:rsidRPr="00000000">
        <w:rPr>
          <w:rFonts w:ascii="Calibri" w:cs="Calibri" w:eastAsia="Calibri" w:hAnsi="Calibri"/>
          <w:rtl w:val="0"/>
        </w:rPr>
        <w:t xml:space="preserve">. Devotion was taken by Ms. Jerline Shiny on “</w:t>
      </w:r>
      <w:r w:rsidDel="00000000" w:rsidR="00000000" w:rsidRPr="00000000">
        <w:rPr>
          <w:rFonts w:ascii="Calibri" w:cs="Calibri" w:eastAsia="Calibri" w:hAnsi="Calibri"/>
          <w:b w:val="1"/>
          <w:rtl w:val="0"/>
        </w:rPr>
        <w:t xml:space="preserve">Doing things Spirit filled and with understanding - Prayer, Singing, words and actions</w:t>
      </w:r>
      <w:r w:rsidDel="00000000" w:rsidR="00000000" w:rsidRPr="00000000">
        <w:rPr>
          <w:rFonts w:ascii="Calibri" w:cs="Calibri" w:eastAsia="Calibri" w:hAnsi="Calibri"/>
          <w:rtl w:val="0"/>
        </w:rPr>
        <w:t xml:space="preserve">” with the key verse 1 Cor.14:15.</w:t>
      </w:r>
    </w:p>
    <w:p w:rsidR="00000000" w:rsidDel="00000000" w:rsidP="00000000" w:rsidRDefault="00000000" w:rsidRPr="00000000" w14:paraId="00000031">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numPr>
          <w:ilvl w:val="0"/>
          <w:numId w:val="5"/>
        </w:numPr>
        <w:spacing w:line="259"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DTC (Discipleship Training Camp)</w:t>
      </w:r>
    </w:p>
    <w:p w:rsidR="00000000" w:rsidDel="00000000" w:rsidP="00000000" w:rsidRDefault="00000000" w:rsidRPr="00000000" w14:paraId="00000033">
      <w:pPr>
        <w:spacing w:line="259" w:lineRule="auto"/>
        <w:rPr>
          <w:rFonts w:ascii="Calibri" w:cs="Calibri" w:eastAsia="Calibri" w:hAnsi="Calibri"/>
        </w:rPr>
      </w:pPr>
      <w:r w:rsidDel="00000000" w:rsidR="00000000" w:rsidRPr="00000000">
        <w:rPr>
          <w:rFonts w:ascii="Calibri" w:cs="Calibri" w:eastAsia="Calibri" w:hAnsi="Calibri"/>
          <w:rtl w:val="0"/>
        </w:rPr>
        <w:t xml:space="preserve">The following were decided for DTC</w:t>
      </w:r>
    </w:p>
    <w:p w:rsidR="00000000" w:rsidDel="00000000" w:rsidP="00000000" w:rsidRDefault="00000000" w:rsidRPr="00000000" w14:paraId="00000034">
      <w:pPr>
        <w:spacing w:after="160" w:line="259" w:lineRule="auto"/>
        <w:ind w:left="360" w:firstLine="0"/>
        <w:rPr>
          <w:rFonts w:ascii="Calibri" w:cs="Calibri" w:eastAsia="Calibri" w:hAnsi="Calibri"/>
        </w:rPr>
      </w:pPr>
      <w:r w:rsidDel="00000000" w:rsidR="00000000" w:rsidRPr="00000000">
        <w:rPr>
          <w:rFonts w:ascii="Calibri" w:cs="Calibri" w:eastAsia="Calibri" w:hAnsi="Calibri"/>
          <w:b w:val="1"/>
          <w:rtl w:val="0"/>
        </w:rPr>
        <w:t xml:space="preserve">3.1 Dates</w:t>
      </w:r>
      <w:r w:rsidDel="00000000" w:rsidR="00000000" w:rsidRPr="00000000">
        <w:rPr>
          <w:rFonts w:ascii="Calibri" w:cs="Calibri" w:eastAsia="Calibri" w:hAnsi="Calibri"/>
          <w:rtl w:val="0"/>
        </w:rPr>
        <w:t xml:space="preserve">: 13th (evng) to 16th (AN) January, 2025</w:t>
      </w:r>
    </w:p>
    <w:p w:rsidR="00000000" w:rsidDel="00000000" w:rsidP="00000000" w:rsidRDefault="00000000" w:rsidRPr="00000000" w14:paraId="0000003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3.2 Main Speaker</w:t>
      </w:r>
      <w:r w:rsidDel="00000000" w:rsidR="00000000" w:rsidRPr="00000000">
        <w:rPr>
          <w:rFonts w:ascii="Calibri" w:cs="Calibri" w:eastAsia="Calibri" w:hAnsi="Calibri"/>
          <w:rtl w:val="0"/>
        </w:rPr>
        <w:t xml:space="preserve">: Mr. A. Rajabalan, Sivakasi.</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3.3 Venue</w:t>
      </w:r>
      <w:r w:rsidDel="00000000" w:rsidR="00000000" w:rsidRPr="00000000">
        <w:rPr>
          <w:rFonts w:ascii="Calibri" w:cs="Calibri" w:eastAsia="Calibri" w:hAnsi="Calibri"/>
          <w:rtl w:val="0"/>
        </w:rPr>
        <w:t xml:space="preserve">: Morgan Hall, Perumalpuram.</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3.4 Expected Attendance</w:t>
      </w:r>
      <w:r w:rsidDel="00000000" w:rsidR="00000000" w:rsidRPr="00000000">
        <w:rPr>
          <w:rFonts w:ascii="Calibri" w:cs="Calibri" w:eastAsia="Calibri" w:hAnsi="Calibri"/>
          <w:rtl w:val="0"/>
        </w:rPr>
        <w:t xml:space="preserve">: 50 students</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3.5 Responsibilities</w:t>
      </w:r>
      <w:r w:rsidDel="00000000" w:rsidR="00000000" w:rsidRPr="00000000">
        <w:rPr>
          <w:rFonts w:ascii="Calibri" w:cs="Calibri" w:eastAsia="Calibri" w:hAnsi="Calibri"/>
          <w:rtl w:val="0"/>
        </w:rPr>
        <w:t xml:space="preserve">:</w:t>
      </w:r>
    </w:p>
    <w:p w:rsidR="00000000" w:rsidDel="00000000" w:rsidP="00000000" w:rsidRDefault="00000000" w:rsidRPr="00000000" w14:paraId="00000039">
      <w:pPr>
        <w:spacing w:after="160"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3.5.1 Flyer In-charge</w:t>
      </w:r>
      <w:r w:rsidDel="00000000" w:rsidR="00000000" w:rsidRPr="00000000">
        <w:rPr>
          <w:rFonts w:ascii="Calibri" w:cs="Calibri" w:eastAsia="Calibri" w:hAnsi="Calibri"/>
          <w:rtl w:val="0"/>
        </w:rPr>
        <w:t xml:space="preserve">: Ms. Tamil</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3.5.2 Coordinators</w:t>
      </w:r>
      <w:r w:rsidDel="00000000" w:rsidR="00000000" w:rsidRPr="00000000">
        <w:rPr>
          <w:rFonts w:ascii="Calibri" w:cs="Calibri" w:eastAsia="Calibri" w:hAnsi="Calibri"/>
          <w:rtl w:val="0"/>
        </w:rPr>
        <w:t xml:space="preserve">: Ms. Tamil, Mr. Giftson and Mr. Deepak</w:t>
      </w:r>
    </w:p>
    <w:p w:rsidR="00000000" w:rsidDel="00000000" w:rsidP="00000000" w:rsidRDefault="00000000" w:rsidRPr="00000000" w14:paraId="0000003B">
      <w:pPr>
        <w:spacing w:after="160"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3.5.3 Prayer In-charge</w:t>
      </w:r>
      <w:r w:rsidDel="00000000" w:rsidR="00000000" w:rsidRPr="00000000">
        <w:rPr>
          <w:rFonts w:ascii="Calibri" w:cs="Calibri" w:eastAsia="Calibri" w:hAnsi="Calibri"/>
          <w:rtl w:val="0"/>
        </w:rPr>
        <w:t xml:space="preserve">: Mr. Giftson and Mr. John</w:t>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3.6 </w:t>
      </w:r>
      <w:r w:rsidDel="00000000" w:rsidR="00000000" w:rsidRPr="00000000">
        <w:rPr>
          <w:rFonts w:ascii="Calibri" w:cs="Calibri" w:eastAsia="Calibri" w:hAnsi="Calibri"/>
          <w:rtl w:val="0"/>
        </w:rPr>
        <w:t xml:space="preserve">Further details will be discussed online.</w:t>
      </w:r>
    </w:p>
    <w:p w:rsidR="00000000" w:rsidDel="00000000" w:rsidP="00000000" w:rsidRDefault="00000000" w:rsidRPr="00000000" w14:paraId="0000003D">
      <w:pPr>
        <w:numPr>
          <w:ilvl w:val="0"/>
          <w:numId w:val="7"/>
        </w:numPr>
        <w:spacing w:after="160" w:line="259" w:lineRule="auto"/>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Book Reading Workshop: </w:t>
      </w:r>
      <w:r w:rsidDel="00000000" w:rsidR="00000000" w:rsidRPr="00000000">
        <w:rPr>
          <w:rFonts w:ascii="Calibri" w:cs="Calibri" w:eastAsia="Calibri" w:hAnsi="Calibri"/>
          <w:rtl w:val="0"/>
        </w:rPr>
        <w:t xml:space="preserve">To be discussed online.</w:t>
      </w: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5.0 Christmas Programs:[Action: Respective Cell Incharges]</w:t>
      </w:r>
    </w:p>
    <w:p w:rsidR="00000000" w:rsidDel="00000000" w:rsidP="00000000" w:rsidRDefault="00000000" w:rsidRPr="00000000" w14:paraId="0000003F">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5.1 STC Hostel Students</w:t>
      </w:r>
      <w:r w:rsidDel="00000000" w:rsidR="00000000" w:rsidRPr="00000000">
        <w:rPr>
          <w:rFonts w:ascii="Calibri" w:cs="Calibri" w:eastAsia="Calibri" w:hAnsi="Calibri"/>
          <w:rtl w:val="0"/>
        </w:rPr>
        <w:t xml:space="preserve">: 16th December (Monday) </w:t>
      </w:r>
      <w:r w:rsidDel="00000000" w:rsidR="00000000" w:rsidRPr="00000000">
        <w:rPr>
          <w:rFonts w:ascii="Calibri" w:cs="Calibri" w:eastAsia="Calibri" w:hAnsi="Calibri"/>
          <w:b w:val="1"/>
          <w:rtl w:val="0"/>
        </w:rPr>
        <w:t xml:space="preserve">[Action: Mr. Paul Jeyasingh]</w:t>
      </w:r>
    </w:p>
    <w:p w:rsidR="00000000" w:rsidDel="00000000" w:rsidP="00000000" w:rsidRDefault="00000000" w:rsidRPr="00000000" w14:paraId="00000040">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5.2 St.John's College</w:t>
      </w:r>
      <w:r w:rsidDel="00000000" w:rsidR="00000000" w:rsidRPr="00000000">
        <w:rPr>
          <w:rFonts w:ascii="Calibri" w:cs="Calibri" w:eastAsia="Calibri" w:hAnsi="Calibri"/>
          <w:rtl w:val="0"/>
        </w:rPr>
        <w:t xml:space="preserve">: 3rd week of December - To speak with the Principal regarding permission and announcement of programme either Department wise or Common [</w:t>
      </w:r>
      <w:r w:rsidDel="00000000" w:rsidR="00000000" w:rsidRPr="00000000">
        <w:rPr>
          <w:rFonts w:ascii="Calibri" w:cs="Calibri" w:eastAsia="Calibri" w:hAnsi="Calibri"/>
          <w:b w:val="1"/>
          <w:rtl w:val="0"/>
        </w:rPr>
        <w:t xml:space="preserve">Action: Mr.Ebi and Mr.Paul Jeyasingh]</w:t>
      </w:r>
    </w:p>
    <w:p w:rsidR="00000000" w:rsidDel="00000000" w:rsidP="00000000" w:rsidRDefault="00000000" w:rsidRPr="00000000" w14:paraId="00000041">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     5.2.1 Gov Hostel Girls</w:t>
      </w:r>
    </w:p>
    <w:p w:rsidR="00000000" w:rsidDel="00000000" w:rsidP="00000000" w:rsidRDefault="00000000" w:rsidRPr="00000000" w14:paraId="00000042">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     5.2.2 Bishop Selwyn Hostel</w:t>
      </w:r>
    </w:p>
    <w:p w:rsidR="00000000" w:rsidDel="00000000" w:rsidP="00000000" w:rsidRDefault="00000000" w:rsidRPr="00000000" w14:paraId="00000043">
      <w:pPr>
        <w:spacing w:after="160" w:line="259" w:lineRule="auto"/>
        <w:ind w:left="360" w:firstLine="0"/>
        <w:rPr>
          <w:rFonts w:ascii="Calibri" w:cs="Calibri" w:eastAsia="Calibri" w:hAnsi="Calibri"/>
        </w:rPr>
      </w:pPr>
      <w:r w:rsidDel="00000000" w:rsidR="00000000" w:rsidRPr="00000000">
        <w:rPr>
          <w:rFonts w:ascii="Calibri" w:cs="Calibri" w:eastAsia="Calibri" w:hAnsi="Calibri"/>
          <w:b w:val="1"/>
          <w:rtl w:val="0"/>
        </w:rPr>
        <w:t xml:space="preserve">5.3 Agricultural College</w:t>
      </w:r>
      <w:r w:rsidDel="00000000" w:rsidR="00000000" w:rsidRPr="00000000">
        <w:rPr>
          <w:rFonts w:ascii="Calibri" w:cs="Calibri" w:eastAsia="Calibri" w:hAnsi="Calibri"/>
          <w:rtl w:val="0"/>
        </w:rPr>
        <w:t xml:space="preserve">: 2nd week of December </w:t>
      </w:r>
    </w:p>
    <w:p w:rsidR="00000000" w:rsidDel="00000000" w:rsidP="00000000" w:rsidRDefault="00000000" w:rsidRPr="00000000" w14:paraId="00000044">
      <w:pPr>
        <w:spacing w:after="160" w:line="259" w:lineRule="auto"/>
        <w:ind w:left="360" w:firstLine="0"/>
        <w:rPr>
          <w:rFonts w:ascii="Calibri" w:cs="Calibri" w:eastAsia="Calibri" w:hAnsi="Calibri"/>
        </w:rPr>
      </w:pPr>
      <w:r w:rsidDel="00000000" w:rsidR="00000000" w:rsidRPr="00000000">
        <w:rPr>
          <w:rFonts w:ascii="Calibri" w:cs="Calibri" w:eastAsia="Calibri" w:hAnsi="Calibri"/>
          <w:b w:val="1"/>
          <w:rtl w:val="0"/>
        </w:rPr>
        <w:t xml:space="preserve">5.4 IRT College</w:t>
      </w:r>
      <w:r w:rsidDel="00000000" w:rsidR="00000000" w:rsidRPr="00000000">
        <w:rPr>
          <w:rFonts w:ascii="Calibri" w:cs="Calibri" w:eastAsia="Calibri" w:hAnsi="Calibri"/>
          <w:rtl w:val="0"/>
        </w:rPr>
        <w:t xml:space="preserve">: 6th December </w:t>
      </w:r>
    </w:p>
    <w:p w:rsidR="00000000" w:rsidDel="00000000" w:rsidP="00000000" w:rsidRDefault="00000000" w:rsidRPr="00000000" w14:paraId="00000045">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b w:val="1"/>
          <w:rtl w:val="0"/>
        </w:rPr>
        <w:t xml:space="preserve">5.5 Anna University</w:t>
      </w:r>
      <w:r w:rsidDel="00000000" w:rsidR="00000000" w:rsidRPr="00000000">
        <w:rPr>
          <w:rFonts w:ascii="Calibri" w:cs="Calibri" w:eastAsia="Calibri" w:hAnsi="Calibri"/>
          <w:rtl w:val="0"/>
        </w:rPr>
        <w:t xml:space="preserve">: 28th November</w:t>
      </w:r>
      <w:r w:rsidDel="00000000" w:rsidR="00000000" w:rsidRPr="00000000">
        <w:rPr>
          <w:rtl w:val="0"/>
        </w:rPr>
      </w:r>
    </w:p>
    <w:p w:rsidR="00000000" w:rsidDel="00000000" w:rsidP="00000000" w:rsidRDefault="00000000" w:rsidRPr="00000000" w14:paraId="00000046">
      <w:pPr>
        <w:numPr>
          <w:ilvl w:val="1"/>
          <w:numId w:val="9"/>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Jayaraj Annapackiam School</w:t>
      </w:r>
      <w:r w:rsidDel="00000000" w:rsidR="00000000" w:rsidRPr="00000000">
        <w:rPr>
          <w:rFonts w:ascii="Calibri" w:cs="Calibri" w:eastAsia="Calibri" w:hAnsi="Calibri"/>
          <w:rtl w:val="0"/>
        </w:rPr>
        <w:t xml:space="preserve">: 15th November</w:t>
      </w:r>
    </w:p>
    <w:p w:rsidR="00000000" w:rsidDel="00000000" w:rsidP="00000000" w:rsidRDefault="00000000" w:rsidRPr="00000000" w14:paraId="00000047">
      <w:pPr>
        <w:numPr>
          <w:ilvl w:val="1"/>
          <w:numId w:val="9"/>
        </w:numPr>
        <w:spacing w:line="36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Rani Anna College, GCE, St.Xavier's College(Boys and Girls), HI Tech Polytech and Rose Mary college</w:t>
      </w:r>
      <w:r w:rsidDel="00000000" w:rsidR="00000000" w:rsidRPr="00000000">
        <w:rPr>
          <w:rFonts w:ascii="Calibri" w:cs="Calibri" w:eastAsia="Calibri" w:hAnsi="Calibri"/>
          <w:rtl w:val="0"/>
        </w:rPr>
        <w:t xml:space="preserve">: Date to be decided</w:t>
      </w:r>
    </w:p>
    <w:p w:rsidR="00000000" w:rsidDel="00000000" w:rsidP="00000000" w:rsidRDefault="00000000" w:rsidRPr="00000000" w14:paraId="0000004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Government Hostel (Girls), Walker School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Samariya School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Concordia School and other</w:t>
      </w:r>
      <w:r w:rsidDel="00000000" w:rsidR="00000000" w:rsidRPr="00000000">
        <w:rPr>
          <w:rtl w:val="0"/>
        </w:rPr>
      </w:r>
    </w:p>
    <w:p w:rsidR="00000000" w:rsidDel="00000000" w:rsidP="00000000" w:rsidRDefault="00000000" w:rsidRPr="00000000" w14:paraId="00000049">
      <w:pPr>
        <w:spacing w:after="160" w:line="259" w:lineRule="auto"/>
        <w:ind w:left="360" w:firstLine="0"/>
        <w:rPr>
          <w:rFonts w:ascii="Calibri" w:cs="Calibri" w:eastAsia="Calibri" w:hAnsi="Calibri"/>
        </w:rPr>
      </w:pPr>
      <w:r w:rsidDel="00000000" w:rsidR="00000000" w:rsidRPr="00000000">
        <w:rPr>
          <w:rFonts w:ascii="Calibri" w:cs="Calibri" w:eastAsia="Calibri" w:hAnsi="Calibri"/>
          <w:b w:val="1"/>
          <w:rtl w:val="0"/>
        </w:rPr>
        <w:t xml:space="preserve">       Schools</w:t>
      </w:r>
      <w:r w:rsidDel="00000000" w:rsidR="00000000" w:rsidRPr="00000000">
        <w:rPr>
          <w:rFonts w:ascii="Calibri" w:cs="Calibri" w:eastAsia="Calibri" w:hAnsi="Calibri"/>
          <w:rtl w:val="0"/>
        </w:rPr>
        <w:t xml:space="preserve">: Date to be confirmed</w:t>
      </w:r>
    </w:p>
    <w:p w:rsidR="00000000" w:rsidDel="00000000" w:rsidP="00000000" w:rsidRDefault="00000000" w:rsidRPr="00000000" w14:paraId="0000004A">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rtl w:val="0"/>
        </w:rPr>
        <w:t xml:space="preserve">5.9 </w:t>
      </w:r>
      <w:r w:rsidDel="00000000" w:rsidR="00000000" w:rsidRPr="00000000">
        <w:rPr>
          <w:rFonts w:ascii="Calibri" w:cs="Calibri" w:eastAsia="Calibri" w:hAnsi="Calibri"/>
          <w:b w:val="1"/>
          <w:rtl w:val="0"/>
        </w:rPr>
        <w:t xml:space="preserve">Veterinary College:</w:t>
      </w:r>
      <w:r w:rsidDel="00000000" w:rsidR="00000000" w:rsidRPr="00000000">
        <w:rPr>
          <w:rFonts w:ascii="Calibri" w:cs="Calibri" w:eastAsia="Calibri" w:hAnsi="Calibri"/>
          <w:rtl w:val="0"/>
        </w:rPr>
        <w:t xml:space="preserve"> Planned for Boys and Girls. To consult with Mr.Thavasi.</w:t>
      </w:r>
      <w:r w:rsidDel="00000000" w:rsidR="00000000" w:rsidRPr="00000000">
        <w:rPr>
          <w:rFonts w:ascii="Calibri" w:cs="Calibri" w:eastAsia="Calibri" w:hAnsi="Calibri"/>
          <w:b w:val="1"/>
          <w:rtl w:val="0"/>
        </w:rPr>
        <w:t xml:space="preserve"> [Action: Mr.Ebi and Mrs.Sasi]</w:t>
      </w:r>
    </w:p>
    <w:p w:rsidR="00000000" w:rsidDel="00000000" w:rsidP="00000000" w:rsidRDefault="00000000" w:rsidRPr="00000000" w14:paraId="0000004B">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rtl w:val="0"/>
        </w:rPr>
        <w:t xml:space="preserve">5.10</w:t>
      </w:r>
      <w:ins w:author="Jerline Shiny N" w:id="0" w:date="2024-11-15T15:00:00Z">
        <w:r w:rsidDel="00000000" w:rsidR="00000000" w:rsidRPr="00000000">
          <w:rPr>
            <w:rFonts w:ascii="Calibri" w:cs="Calibri" w:eastAsia="Calibri" w:hAnsi="Calibri"/>
            <w:rtl w:val="0"/>
          </w:rPr>
          <w:t xml:space="preserve"> </w:t>
        </w:r>
      </w:ins>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FX Polytechnic</w:t>
      </w:r>
      <w:r w:rsidDel="00000000" w:rsidR="00000000" w:rsidRPr="00000000">
        <w:rPr>
          <w:rFonts w:ascii="Calibri" w:cs="Calibri" w:eastAsia="Calibri" w:hAnsi="Calibri"/>
          <w:rtl w:val="0"/>
        </w:rPr>
        <w:t xml:space="preserve">: Date yet to be decided </w:t>
      </w:r>
      <w:r w:rsidDel="00000000" w:rsidR="00000000" w:rsidRPr="00000000">
        <w:rPr>
          <w:rFonts w:ascii="Calibri" w:cs="Calibri" w:eastAsia="Calibri" w:hAnsi="Calibri"/>
          <w:b w:val="1"/>
          <w:rtl w:val="0"/>
        </w:rPr>
        <w:t xml:space="preserve">[Action: Mr.Shetrik and Mr.Sharn]</w:t>
      </w:r>
    </w:p>
    <w:p w:rsidR="00000000" w:rsidDel="00000000" w:rsidP="00000000" w:rsidRDefault="00000000" w:rsidRPr="00000000" w14:paraId="0000004C">
      <w:pPr>
        <w:spacing w:after="160" w:line="259" w:lineRule="auto"/>
        <w:ind w:left="360" w:firstLine="0"/>
        <w:rPr>
          <w:rFonts w:ascii="Calibri" w:cs="Calibri" w:eastAsia="Calibri" w:hAnsi="Calibri"/>
          <w:b w:val="1"/>
        </w:rPr>
      </w:pPr>
      <w:r w:rsidDel="00000000" w:rsidR="00000000" w:rsidRPr="00000000">
        <w:rPr>
          <w:rFonts w:ascii="Calibri" w:cs="Calibri" w:eastAsia="Calibri" w:hAnsi="Calibri"/>
          <w:rtl w:val="0"/>
        </w:rPr>
        <w:t xml:space="preserve">5.11 </w:t>
      </w:r>
      <w:r w:rsidDel="00000000" w:rsidR="00000000" w:rsidRPr="00000000">
        <w:rPr>
          <w:rFonts w:ascii="Calibri" w:cs="Calibri" w:eastAsia="Calibri" w:hAnsi="Calibri"/>
          <w:b w:val="1"/>
          <w:rtl w:val="0"/>
        </w:rPr>
        <w:t xml:space="preserve">EU-EGF Christmas Get-together </w:t>
      </w:r>
      <w:r w:rsidDel="00000000" w:rsidR="00000000" w:rsidRPr="00000000">
        <w:rPr>
          <w:rFonts w:ascii="Calibri" w:cs="Calibri" w:eastAsia="Calibri" w:hAnsi="Calibri"/>
          <w:rtl w:val="0"/>
        </w:rPr>
        <w:t xml:space="preserve">will be on 14th Dec.(Sat-evng). Committee members were given 2 programmes: Song and Choreography. Committee members were asked to suggest songs in ICEU. </w:t>
      </w:r>
      <w:r w:rsidDel="00000000" w:rsidR="00000000" w:rsidRPr="00000000">
        <w:rPr>
          <w:rFonts w:ascii="Calibri" w:cs="Calibri" w:eastAsia="Calibri" w:hAnsi="Calibri"/>
          <w:b w:val="1"/>
          <w:rtl w:val="0"/>
        </w:rPr>
        <w:t xml:space="preserve">[Action:Ms.Jerline]</w:t>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6.0 Believers’ Meet Feedback</w:t>
      </w:r>
    </w:p>
    <w:p w:rsidR="00000000" w:rsidDel="00000000" w:rsidP="00000000" w:rsidRDefault="00000000" w:rsidRPr="00000000" w14:paraId="0000004F">
      <w:pPr>
        <w:spacing w:after="160"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7.1 </w:t>
      </w:r>
      <w:r w:rsidDel="00000000" w:rsidR="00000000" w:rsidRPr="00000000">
        <w:rPr>
          <w:rFonts w:ascii="Calibri" w:cs="Calibri" w:eastAsia="Calibri" w:hAnsi="Calibri"/>
          <w:rtl w:val="0"/>
        </w:rPr>
        <w:t xml:space="preserve">We have planned to include only believing students in the Believer’s Meet. It has been observed that students from HiTech College have recently received the experience of salvation. </w:t>
      </w:r>
    </w:p>
    <w:p w:rsidR="00000000" w:rsidDel="00000000" w:rsidP="00000000" w:rsidRDefault="00000000" w:rsidRPr="00000000" w14:paraId="00000050">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7.2</w:t>
      </w:r>
      <w:r w:rsidDel="00000000" w:rsidR="00000000" w:rsidRPr="00000000">
        <w:rPr>
          <w:rFonts w:ascii="Calibri" w:cs="Calibri" w:eastAsia="Calibri" w:hAnsi="Calibri"/>
          <w:rtl w:val="0"/>
        </w:rPr>
        <w:t xml:space="preserve"> We have decided to inform the speaker in advance about the students' spiritual level and background.</w:t>
      </w: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7.0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Final year students data collection</w:t>
      </w:r>
      <w:r w:rsidDel="00000000" w:rsidR="00000000" w:rsidRPr="00000000">
        <w:rPr>
          <w:rFonts w:ascii="Calibri" w:cs="Calibri" w:eastAsia="Calibri" w:hAnsi="Calibri"/>
          <w:rtl w:val="0"/>
        </w:rPr>
        <w:t xml:space="preserve"> will be discussed online</w:t>
      </w:r>
    </w:p>
    <w:p w:rsidR="00000000" w:rsidDel="00000000" w:rsidP="00000000" w:rsidRDefault="00000000" w:rsidRPr="00000000" w14:paraId="0000005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8.0 Any Other Matters</w:t>
      </w:r>
    </w:p>
    <w:p w:rsidR="00000000" w:rsidDel="00000000" w:rsidP="00000000" w:rsidRDefault="00000000" w:rsidRPr="00000000" w14:paraId="00000053">
      <w:pPr>
        <w:numPr>
          <w:ilvl w:val="0"/>
          <w:numId w:val="3"/>
        </w:numPr>
        <w:spacing w:after="160" w:line="259" w:lineRule="auto"/>
        <w:ind w:left="720" w:hanging="360"/>
        <w:rPr/>
      </w:pPr>
      <w:r w:rsidDel="00000000" w:rsidR="00000000" w:rsidRPr="00000000">
        <w:rPr>
          <w:rFonts w:ascii="Calibri" w:cs="Calibri" w:eastAsia="Calibri" w:hAnsi="Calibri"/>
          <w:b w:val="1"/>
          <w:rtl w:val="0"/>
        </w:rPr>
        <w:t xml:space="preserve">8.1  </w:t>
      </w:r>
      <w:r w:rsidDel="00000000" w:rsidR="00000000" w:rsidRPr="00000000">
        <w:rPr>
          <w:rFonts w:ascii="Calibri" w:cs="Calibri" w:eastAsia="Calibri" w:hAnsi="Calibri"/>
          <w:rtl w:val="0"/>
        </w:rPr>
        <w:t xml:space="preserve">ICEU members were encouraged to contribute to the ministry. Regularly contributing members were acknowledged and appreciated by the Treasurer and the committee.</w:t>
      </w:r>
      <w:r w:rsidDel="00000000" w:rsidR="00000000" w:rsidRPr="00000000">
        <w:rPr>
          <w:rtl w:val="0"/>
        </w:rPr>
      </w:r>
    </w:p>
    <w:p w:rsidR="00000000" w:rsidDel="00000000" w:rsidP="00000000" w:rsidRDefault="00000000" w:rsidRPr="00000000" w14:paraId="00000054">
      <w:pPr>
        <w:numPr>
          <w:ilvl w:val="0"/>
          <w:numId w:val="3"/>
        </w:numPr>
        <w:spacing w:after="160" w:line="259" w:lineRule="auto"/>
        <w:ind w:left="720" w:hanging="36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8.1.1</w:t>
      </w:r>
      <w:r w:rsidDel="00000000" w:rsidR="00000000" w:rsidRPr="00000000">
        <w:rPr>
          <w:rFonts w:ascii="Calibri" w:cs="Calibri" w:eastAsia="Calibri" w:hAnsi="Calibri"/>
          <w:rtl w:val="0"/>
        </w:rPr>
        <w:t xml:space="preserve"> The proposal on splitting the ICEU Contribution half for the State and half for the local needs was kept on hold as the committee was not dynamic in contribution. Once the committee becomes dynamic in contribution this may be considered.</w:t>
      </w:r>
      <w:r w:rsidDel="00000000" w:rsidR="00000000" w:rsidRPr="00000000">
        <w:rPr>
          <w:rtl w:val="0"/>
        </w:rPr>
      </w:r>
    </w:p>
    <w:p w:rsidR="00000000" w:rsidDel="00000000" w:rsidP="00000000" w:rsidRDefault="00000000" w:rsidRPr="00000000" w14:paraId="00000055">
      <w:pPr>
        <w:numPr>
          <w:ilvl w:val="0"/>
          <w:numId w:val="3"/>
        </w:numPr>
        <w:spacing w:after="160" w:line="259" w:lineRule="auto"/>
        <w:ind w:left="720" w:hanging="360"/>
        <w:rPr/>
      </w:pPr>
      <w:r w:rsidDel="00000000" w:rsidR="00000000" w:rsidRPr="00000000">
        <w:rPr>
          <w:rFonts w:ascii="Calibri" w:cs="Calibri" w:eastAsia="Calibri" w:hAnsi="Calibri"/>
          <w:b w:val="1"/>
          <w:rtl w:val="0"/>
        </w:rPr>
        <w:t xml:space="preserve">8.2  </w:t>
      </w:r>
      <w:r w:rsidDel="00000000" w:rsidR="00000000" w:rsidRPr="00000000">
        <w:rPr>
          <w:rFonts w:ascii="Calibri" w:cs="Calibri" w:eastAsia="Calibri" w:hAnsi="Calibri"/>
          <w:rtl w:val="0"/>
        </w:rPr>
        <w:t xml:space="preserve">ICEU members were encouraged to read books regularly, especially "Following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Master" book.</w:t>
      </w:r>
      <w:r w:rsidDel="00000000" w:rsidR="00000000" w:rsidRPr="00000000">
        <w:rPr>
          <w:rtl w:val="0"/>
        </w:rPr>
      </w:r>
    </w:p>
    <w:p w:rsidR="00000000" w:rsidDel="00000000" w:rsidP="00000000" w:rsidRDefault="00000000" w:rsidRPr="00000000" w14:paraId="00000056">
      <w:pPr>
        <w:numPr>
          <w:ilvl w:val="0"/>
          <w:numId w:val="3"/>
        </w:numPr>
        <w:spacing w:after="160" w:line="259" w:lineRule="auto"/>
        <w:ind w:left="720" w:hanging="360"/>
        <w:rPr/>
      </w:pPr>
      <w:r w:rsidDel="00000000" w:rsidR="00000000" w:rsidRPr="00000000">
        <w:rPr>
          <w:rFonts w:ascii="Calibri" w:cs="Calibri" w:eastAsia="Calibri" w:hAnsi="Calibri"/>
          <w:b w:val="1"/>
          <w:rtl w:val="0"/>
        </w:rPr>
        <w:t xml:space="preserve">8.3  </w:t>
      </w:r>
      <w:r w:rsidDel="00000000" w:rsidR="00000000" w:rsidRPr="00000000">
        <w:rPr>
          <w:rFonts w:ascii="Calibri" w:cs="Calibri" w:eastAsia="Calibri" w:hAnsi="Calibri"/>
          <w:rtl w:val="0"/>
        </w:rPr>
        <w:t xml:space="preserve">ICEU members were encouraged to attend the 1st Sunday Fasting Prayer.</w:t>
      </w:r>
      <w:r w:rsidDel="00000000" w:rsidR="00000000" w:rsidRPr="00000000">
        <w:rPr>
          <w:rtl w:val="0"/>
        </w:rPr>
      </w:r>
    </w:p>
    <w:p w:rsidR="00000000" w:rsidDel="00000000" w:rsidP="00000000" w:rsidRDefault="00000000" w:rsidRPr="00000000" w14:paraId="00000057">
      <w:pPr>
        <w:numPr>
          <w:ilvl w:val="0"/>
          <w:numId w:val="3"/>
        </w:numPr>
        <w:spacing w:after="160" w:line="259" w:lineRule="auto"/>
        <w:ind w:left="720" w:hanging="360"/>
        <w:rPr/>
      </w:pPr>
      <w:r w:rsidDel="00000000" w:rsidR="00000000" w:rsidRPr="00000000">
        <w:rPr>
          <w:rFonts w:ascii="Calibri" w:cs="Calibri" w:eastAsia="Calibri" w:hAnsi="Calibri"/>
          <w:b w:val="1"/>
          <w:rtl w:val="0"/>
        </w:rPr>
        <w:t xml:space="preserve">8.4  </w:t>
      </w:r>
      <w:r w:rsidDel="00000000" w:rsidR="00000000" w:rsidRPr="00000000">
        <w:rPr>
          <w:rFonts w:ascii="Calibri" w:cs="Calibri" w:eastAsia="Calibri" w:hAnsi="Calibri"/>
          <w:rtl w:val="0"/>
        </w:rPr>
        <w:t xml:space="preserve">ICEU members who were regular in attending Dawn prayer were appreciated and others were also encouraged to attend the Dawn Prayer </w:t>
      </w:r>
      <w:r w:rsidDel="00000000" w:rsidR="00000000" w:rsidRPr="00000000">
        <w:rPr>
          <w:rtl w:val="0"/>
        </w:rPr>
      </w:r>
    </w:p>
    <w:p w:rsidR="00000000" w:rsidDel="00000000" w:rsidP="00000000" w:rsidRDefault="00000000" w:rsidRPr="00000000" w14:paraId="00000058">
      <w:pPr>
        <w:numPr>
          <w:ilvl w:val="0"/>
          <w:numId w:val="3"/>
        </w:numPr>
        <w:spacing w:after="160" w:line="259" w:lineRule="auto"/>
        <w:ind w:left="720" w:hanging="360"/>
        <w:rPr/>
      </w:pPr>
      <w:r w:rsidDel="00000000" w:rsidR="00000000" w:rsidRPr="00000000">
        <w:rPr>
          <w:rFonts w:ascii="Calibri" w:cs="Calibri" w:eastAsia="Calibri" w:hAnsi="Calibri"/>
          <w:b w:val="1"/>
          <w:rtl w:val="0"/>
        </w:rPr>
        <w:t xml:space="preserve">8.5 </w:t>
      </w:r>
      <w:r w:rsidDel="00000000" w:rsidR="00000000" w:rsidRPr="00000000">
        <w:rPr>
          <w:rFonts w:ascii="Calibri" w:cs="Calibri" w:eastAsia="Calibri" w:hAnsi="Calibri"/>
          <w:rtl w:val="0"/>
        </w:rPr>
        <w:t xml:space="preserve">The Committee proposed to take some initiative in Nellai EU-EGF YouTube channel, like recording and posting  old and unfamiliar songs especially from Paaduvom narcheidhiyai.</w:t>
      </w:r>
      <w:r w:rsidDel="00000000" w:rsidR="00000000" w:rsidRPr="00000000">
        <w:rPr>
          <w:rtl w:val="0"/>
        </w:rPr>
      </w:r>
    </w:p>
    <w:p w:rsidR="00000000" w:rsidDel="00000000" w:rsidP="00000000" w:rsidRDefault="00000000" w:rsidRPr="00000000" w14:paraId="00000059">
      <w:pPr>
        <w:numPr>
          <w:ilvl w:val="0"/>
          <w:numId w:val="3"/>
        </w:numPr>
        <w:spacing w:after="160" w:line="259" w:lineRule="auto"/>
        <w:ind w:left="720" w:hanging="360"/>
        <w:rPr/>
      </w:pPr>
      <w:r w:rsidDel="00000000" w:rsidR="00000000" w:rsidRPr="00000000">
        <w:rPr>
          <w:rFonts w:ascii="Calibri" w:cs="Calibri" w:eastAsia="Calibri" w:hAnsi="Calibri"/>
          <w:b w:val="1"/>
          <w:rtl w:val="0"/>
        </w:rPr>
        <w:t xml:space="preserve">8.6</w:t>
      </w:r>
      <w:r w:rsidDel="00000000" w:rsidR="00000000" w:rsidRPr="00000000">
        <w:rPr>
          <w:rFonts w:ascii="Calibri" w:cs="Calibri" w:eastAsia="Calibri" w:hAnsi="Calibri"/>
          <w:rtl w:val="0"/>
        </w:rPr>
        <w:t xml:space="preserve"> Committee members were encouraged to contribute their write-ups and articles to Campus8:32. They were also encouraged to read the posts and blogs posted in it.</w:t>
      </w:r>
      <w:r w:rsidDel="00000000" w:rsidR="00000000" w:rsidRPr="00000000">
        <w:rPr>
          <w:rtl w:val="0"/>
        </w:rPr>
      </w:r>
    </w:p>
    <w:p w:rsidR="00000000" w:rsidDel="00000000" w:rsidP="00000000" w:rsidRDefault="00000000" w:rsidRPr="00000000" w14:paraId="0000005A">
      <w:pPr>
        <w:spacing w:after="16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8.7</w:t>
      </w:r>
      <w:r w:rsidDel="00000000" w:rsidR="00000000" w:rsidRPr="00000000">
        <w:rPr>
          <w:rFonts w:ascii="Calibri" w:cs="Calibri" w:eastAsia="Calibri" w:hAnsi="Calibri"/>
          <w:rtl w:val="0"/>
        </w:rPr>
        <w:t xml:space="preserve"> All ICEU students  were asked to subscribe to </w:t>
      </w:r>
      <w:r w:rsidDel="00000000" w:rsidR="00000000" w:rsidRPr="00000000">
        <w:rPr>
          <w:rFonts w:ascii="Calibri" w:cs="Calibri" w:eastAsia="Calibri" w:hAnsi="Calibri"/>
          <w:i w:val="1"/>
          <w:rtl w:val="0"/>
        </w:rPr>
        <w:t xml:space="preserve">Tharisana Sudar</w:t>
      </w:r>
      <w:r w:rsidDel="00000000" w:rsidR="00000000" w:rsidRPr="00000000">
        <w:rPr>
          <w:rFonts w:ascii="Calibri" w:cs="Calibri" w:eastAsia="Calibri" w:hAnsi="Calibri"/>
          <w:rtl w:val="0"/>
        </w:rPr>
        <w:t xml:space="preserve"> magazine.</w:t>
      </w:r>
    </w:p>
    <w:p w:rsidR="00000000" w:rsidDel="00000000" w:rsidP="00000000" w:rsidRDefault="00000000" w:rsidRPr="00000000" w14:paraId="0000005B">
      <w:pPr>
        <w:spacing w:after="160"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8.8 </w:t>
      </w:r>
      <w:r w:rsidDel="00000000" w:rsidR="00000000" w:rsidRPr="00000000">
        <w:rPr>
          <w:rFonts w:ascii="Calibri" w:cs="Calibri" w:eastAsia="Calibri" w:hAnsi="Calibri"/>
          <w:rtl w:val="0"/>
        </w:rPr>
        <w:t xml:space="preserve">Updates regarding the sharing of the ICEU offering will also be notified to the District Treasurer in the District Committee group. </w:t>
      </w:r>
      <w:r w:rsidDel="00000000" w:rsidR="00000000" w:rsidRPr="00000000">
        <w:rPr>
          <w:rFonts w:ascii="Calibri" w:cs="Calibri" w:eastAsia="Calibri" w:hAnsi="Calibri"/>
          <w:b w:val="1"/>
          <w:rtl w:val="0"/>
        </w:rPr>
        <w:t xml:space="preserve">[Action: President; ATR: Contribution details were shared in the ICEU and District Committees]</w:t>
      </w:r>
    </w:p>
    <w:p w:rsidR="00000000" w:rsidDel="00000000" w:rsidP="00000000" w:rsidRDefault="00000000" w:rsidRPr="00000000" w14:paraId="0000005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9.0 Closing</w:t>
      </w:r>
    </w:p>
    <w:p w:rsidR="00000000" w:rsidDel="00000000" w:rsidP="00000000" w:rsidRDefault="00000000" w:rsidRPr="00000000" w14:paraId="0000005D">
      <w:pPr>
        <w:numPr>
          <w:ilvl w:val="0"/>
          <w:numId w:val="8"/>
        </w:numPr>
        <w:spacing w:after="160" w:line="259" w:lineRule="auto"/>
        <w:ind w:left="720" w:hanging="360"/>
        <w:rPr/>
      </w:pPr>
      <w:r w:rsidDel="00000000" w:rsidR="00000000" w:rsidRPr="00000000">
        <w:rPr>
          <w:rFonts w:ascii="Calibri" w:cs="Calibri" w:eastAsia="Calibri" w:hAnsi="Calibri"/>
          <w:rtl w:val="0"/>
        </w:rPr>
        <w:t xml:space="preserve">The meeting concluded with a closing prayer by Mr. John Olive. </w:t>
      </w:r>
      <w:r w:rsidDel="00000000" w:rsidR="00000000" w:rsidRPr="00000000">
        <w:rPr>
          <w:rtl w:val="0"/>
        </w:rPr>
      </w:r>
    </w:p>
    <w:p w:rsidR="00000000" w:rsidDel="00000000" w:rsidP="00000000" w:rsidRDefault="00000000" w:rsidRPr="00000000" w14:paraId="0000005E">
      <w:pPr>
        <w:spacing w:after="160" w:line="259" w:lineRule="auto"/>
        <w:rPr/>
      </w:pPr>
      <w:r w:rsidDel="00000000" w:rsidR="00000000" w:rsidRPr="00000000">
        <w:rPr>
          <w:rFonts w:ascii="Calibri" w:cs="Calibri" w:eastAsia="Calibri" w:hAnsi="Calibri"/>
          <w:rtl w:val="0"/>
        </w:rPr>
        <w:t xml:space="preserve">     Next Committee meeting would be an online Planning meet for DTC along with it the points which are not discussed will be dealt with. Date will be fixed as per the availability of the committee members.</w:t>
      </w: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160" w:line="240" w:lineRule="auto"/>
        <w:rPr>
          <w:rFonts w:ascii="Calibri" w:cs="Calibri" w:eastAsia="Calibri" w:hAnsi="Calibri"/>
        </w:rPr>
      </w:pPr>
      <w:r w:rsidDel="00000000" w:rsidR="00000000" w:rsidRPr="00000000">
        <w:rPr>
          <w:rFonts w:ascii="Calibri" w:cs="Calibri" w:eastAsia="Calibri" w:hAnsi="Calibri"/>
          <w:b w:val="1"/>
          <w:rtl w:val="0"/>
        </w:rPr>
        <w:t xml:space="preserve">Minuted by:</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rtl w:val="0"/>
        </w:rPr>
        <w:t xml:space="preserve">Mr. Rex Clement, Nellai ICEU Secretary.</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4"/>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5"/>
      <w:numFmt w:val="decimal"/>
      <w:lvlText w:val="%1"/>
      <w:lvlJc w:val="left"/>
      <w:pPr>
        <w:ind w:left="360" w:hanging="360"/>
      </w:pPr>
      <w:rPr>
        <w:b w:val="1"/>
      </w:rPr>
    </w:lvl>
    <w:lvl w:ilvl="1">
      <w:start w:val="6"/>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320" w:hanging="1440"/>
      </w:pPr>
      <w:rPr>
        <w:b w:val="1"/>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